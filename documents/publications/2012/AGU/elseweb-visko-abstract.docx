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59D" w:rsidRDefault="0072259D">
      <w:pPr>
        <w:jc w:val="center"/>
        <w:pPrChange w:id="0" w:author="Pinheiro Da Silva, Paulo" w:date="2012-08-07T16:17:00Z">
          <w:pPr/>
        </w:pPrChange>
      </w:pPr>
      <w:bookmarkStart w:id="1" w:name="_GoBack"/>
      <w:bookmarkEnd w:id="1"/>
      <w:r>
        <w:t xml:space="preserve">Streamlining </w:t>
      </w:r>
      <w:del w:id="2" w:author="Pinheiro Da Silva, Paulo" w:date="2012-08-07T15:54:00Z">
        <w:r>
          <w:delText xml:space="preserve">the Integration </w:delText>
        </w:r>
      </w:del>
      <w:ins w:id="3" w:author="Pinheiro Da Silva, Paulo" w:date="2012-08-07T15:53:00Z">
        <w:r>
          <w:t xml:space="preserve">Data Access Services and </w:t>
        </w:r>
      </w:ins>
      <w:del w:id="4" w:author="Pinheiro Da Silva, Paulo" w:date="2012-08-07T15:53:00Z">
        <w:r>
          <w:delText>of EDAC</w:delText>
        </w:r>
      </w:del>
      <w:r>
        <w:t xml:space="preserve"> </w:t>
      </w:r>
      <w:ins w:id="5" w:author="Pinheiro Da Silva, Paulo" w:date="2012-08-07T15:54:00Z">
        <w:r>
          <w:t>Data Analysis Services Integration</w:t>
        </w:r>
      </w:ins>
      <w:del w:id="6" w:author="Pinheiro Da Silva, Paulo" w:date="2012-08-07T15:54:00Z">
        <w:r>
          <w:delText>with Lifemapper</w:delText>
        </w:r>
      </w:del>
    </w:p>
    <w:p w:rsidR="0072259D" w:rsidRDefault="0072259D">
      <w:ins w:id="7" w:author="Pinheiro Da Silva, Paulo" w:date="2012-08-07T15:55:00Z">
        <w:r>
          <w:t xml:space="preserve">Few are the data analysis services capable of understanding and consuming data coming from </w:t>
        </w:r>
      </w:ins>
      <w:ins w:id="8" w:author="Pinheiro Da Silva, Paulo" w:date="2012-08-07T16:00:00Z">
        <w:r>
          <w:t xml:space="preserve">multiple </w:t>
        </w:r>
      </w:ins>
      <w:ins w:id="9" w:author="Pinheiro Da Silva, Paulo" w:date="2012-08-07T15:55:00Z">
        <w:r>
          <w:t xml:space="preserve">data access services. This lack of interoperability between data access services and data analysis services is indeed a major roadblock for </w:t>
        </w:r>
      </w:ins>
      <w:ins w:id="10" w:author="Pinheiro Da Silva, Paulo" w:date="2012-08-07T15:58:00Z">
        <w:r>
          <w:t>science because it prevent</w:t>
        </w:r>
      </w:ins>
      <w:ins w:id="11" w:author="Pinheiro Da Silva, Paulo" w:date="2012-08-07T16:01:00Z">
        <w:r>
          <w:t>s</w:t>
        </w:r>
      </w:ins>
      <w:ins w:id="12" w:author="Pinheiro Da Silva, Paulo" w:date="2012-08-07T15:58:00Z">
        <w:r>
          <w:t xml:space="preserve"> the reuse and </w:t>
        </w:r>
      </w:ins>
      <w:ins w:id="13" w:author="Pinheiro Da Silva, Paulo" w:date="2012-08-07T15:59:00Z">
        <w:r>
          <w:t>repurposing</w:t>
        </w:r>
      </w:ins>
      <w:ins w:id="14" w:author="Pinheiro Da Silva, Paulo" w:date="2012-08-07T15:58:00Z">
        <w:r>
          <w:t xml:space="preserve"> </w:t>
        </w:r>
      </w:ins>
      <w:ins w:id="15" w:author="Pinheiro Da Silva, Paulo" w:date="2012-08-07T15:59:00Z">
        <w:r>
          <w:t>of both data and analytical software to support new scientific discoveries.</w:t>
        </w:r>
      </w:ins>
      <w:ins w:id="16" w:author="Pinheiro Da Silva, Paulo" w:date="2012-08-07T16:01:00Z">
        <w:r>
          <w:t xml:space="preserve"> In this presentation, we discuss this problem in light of the </w:t>
        </w:r>
      </w:ins>
      <w:ins w:id="17" w:author="Deana Pennington" w:date="2012-08-08T08:38:00Z">
        <w:r w:rsidR="00430A45">
          <w:t>Earth, Life, and Semantic Web (</w:t>
        </w:r>
      </w:ins>
      <w:r>
        <w:t>ELS</w:t>
      </w:r>
      <w:r w:rsidR="00430A45">
        <w:t>E</w:t>
      </w:r>
      <w:r>
        <w:t>WEB</w:t>
      </w:r>
      <w:ins w:id="18" w:author="Deana Pennington" w:date="2012-08-08T08:38:00Z">
        <w:r w:rsidR="00430A45">
          <w:t>)</w:t>
        </w:r>
      </w:ins>
      <w:ins w:id="19" w:author="Pinheiro Da Silva, Paulo" w:date="2012-08-07T16:01:00Z">
        <w:r>
          <w:t xml:space="preserve"> project funded </w:t>
        </w:r>
        <w:del w:id="20" w:author="Karl Benedict" w:date="2012-08-08T08:08:00Z">
          <w:r>
            <w:delText>by</w:delText>
          </w:r>
        </w:del>
      </w:ins>
      <w:ins w:id="21" w:author="Karl Benedict" w:date="2012-08-08T08:08:00Z">
        <w:r>
          <w:t>through</w:t>
        </w:r>
      </w:ins>
      <w:ins w:id="22" w:author="Pinheiro Da Silva, Paulo" w:date="2012-08-07T16:01:00Z">
        <w:r>
          <w:t xml:space="preserve"> NASA</w:t>
        </w:r>
      </w:ins>
      <w:ins w:id="23" w:author="Karl Benedict" w:date="2012-08-08T08:08:00Z">
        <w:r>
          <w:t>’s</w:t>
        </w:r>
      </w:ins>
      <w:ins w:id="24" w:author="Pinheiro Da Silva, Paulo" w:date="2012-08-07T16:01:00Z">
        <w:r>
          <w:t xml:space="preserve"> ACCESS</w:t>
        </w:r>
      </w:ins>
      <w:ins w:id="25" w:author="Karl Benedict" w:date="2012-08-08T08:09:00Z">
        <w:r>
          <w:t xml:space="preserve"> Program</w:t>
        </w:r>
      </w:ins>
      <w:ins w:id="26" w:author="Pinheiro Da Silva, Paulo" w:date="2012-08-07T16:01:00Z">
        <w:r>
          <w:t>. The project uses</w:t>
        </w:r>
      </w:ins>
      <w:ins w:id="27" w:author="Karl Benedict" w:date="2012-08-08T08:08:00Z">
        <w:r>
          <w:t xml:space="preserve"> the University of Kansas’</w:t>
        </w:r>
      </w:ins>
      <w:ins w:id="28" w:author="Pinheiro Da Silva, Paulo" w:date="2012-08-07T16:01:00Z">
        <w:r>
          <w:t xml:space="preserve"> </w:t>
        </w:r>
      </w:ins>
      <w:proofErr w:type="spellStart"/>
      <w:r>
        <w:t>Lifemapper</w:t>
      </w:r>
      <w:proofErr w:type="spellEnd"/>
      <w:r>
        <w:t xml:space="preserve"> </w:t>
      </w:r>
      <w:ins w:id="29" w:author="Karl Benedict" w:date="2012-08-08T08:08:00Z">
        <w:r>
          <w:t xml:space="preserve">system </w:t>
        </w:r>
      </w:ins>
      <w:ins w:id="30" w:author="Pinheiro Da Silva, Paulo" w:date="2012-08-07T16:02:00Z">
        <w:r>
          <w:t xml:space="preserve">as its </w:t>
        </w:r>
      </w:ins>
      <w:del w:id="31" w:author="Pinheiro Da Silva, Paulo" w:date="2012-08-07T16:02:00Z">
        <w:r>
          <w:delText xml:space="preserve">is an </w:delText>
        </w:r>
      </w:del>
      <w:r>
        <w:t xml:space="preserve">analytical Web Service platform, which models potential future species distributions under scenarios of climate change. In an effort to broaden the range of </w:t>
      </w:r>
      <w:del w:id="32" w:author="Deana Pennington" w:date="2012-08-08T08:38:00Z">
        <w:r w:rsidDel="00430A45">
          <w:delText xml:space="preserve">prediction </w:delText>
        </w:r>
      </w:del>
      <w:ins w:id="33" w:author="Deana Pennington" w:date="2012-08-08T08:38:00Z">
        <w:r w:rsidR="00430A45">
          <w:t xml:space="preserve"> </w:t>
        </w:r>
      </w:ins>
      <w:r>
        <w:t xml:space="preserve">scenarios </w:t>
      </w:r>
      <w:ins w:id="34" w:author="Deana Pennington" w:date="2012-08-08T08:40:00Z">
        <w:r w:rsidR="00430A45">
          <w:t>to include land cover/land use change</w:t>
        </w:r>
      </w:ins>
      <w:del w:id="35" w:author="Deana Pennington" w:date="2012-08-08T08:40:00Z">
        <w:r w:rsidDel="00430A45">
          <w:delText>generated</w:delText>
        </w:r>
      </w:del>
      <w:r>
        <w:t>,</w:t>
      </w:r>
      <w:ins w:id="36" w:author="Pinheiro Da Silva, Paulo" w:date="2012-08-07T16:03:00Z">
        <w:r>
          <w:t xml:space="preserve"> ELSEWEB</w:t>
        </w:r>
      </w:ins>
      <w:del w:id="37" w:author="Pinheiro Da Silva, Paulo" w:date="2012-08-07T16:03:00Z">
        <w:r>
          <w:delText xml:space="preserve"> we</w:delText>
        </w:r>
      </w:del>
      <w:r>
        <w:t xml:space="preserve"> aim</w:t>
      </w:r>
      <w:ins w:id="38" w:author="Pinheiro Da Silva, Paulo" w:date="2012-08-07T16:03:00Z">
        <w:r>
          <w:t>s</w:t>
        </w:r>
      </w:ins>
      <w:r>
        <w:t xml:space="preserve"> to streamline the </w:t>
      </w:r>
      <w:bookmarkStart w:id="39" w:name="GoBack"/>
      <w:bookmarkEnd w:id="39"/>
      <w:r>
        <w:t xml:space="preserve">flow of highly heterogeneous geographic, </w:t>
      </w:r>
      <w:del w:id="40" w:author="Deana Pennington" w:date="2012-08-08T08:41:00Z">
        <w:r w:rsidDel="00430A45">
          <w:delText>anthropologic</w:delText>
        </w:r>
      </w:del>
      <w:ins w:id="41" w:author="Deana Pennington" w:date="2012-08-08T08:41:00Z">
        <w:r w:rsidR="00430A45">
          <w:t>social</w:t>
        </w:r>
      </w:ins>
      <w:r>
        <w:t xml:space="preserve">, and geological data hosted at </w:t>
      </w:r>
      <w:ins w:id="42" w:author="Pinheiro Da Silva, Paulo" w:date="2012-08-07T16:03:00Z">
        <w:del w:id="43" w:author="Karl Benedict" w:date="2012-08-08T08:09:00Z">
          <w:r>
            <w:delText>UNM/</w:delText>
          </w:r>
        </w:del>
      </w:ins>
      <w:del w:id="44" w:author="Karl Benedict" w:date="2012-08-08T08:09:00Z">
        <w:r>
          <w:delText>EDAC</w:delText>
        </w:r>
      </w:del>
      <w:ins w:id="45" w:author="Karl Benedict" w:date="2012-08-08T08:09:00Z">
        <w:r>
          <w:t>UNM</w:t>
        </w:r>
      </w:ins>
      <w:ins w:id="46" w:author="Karl Benedict" w:date="2012-08-08T08:14:00Z">
        <w:r>
          <w:t>’s Earth Data Analysis Center (EDAC)</w:t>
        </w:r>
      </w:ins>
      <w:r>
        <w:t xml:space="preserve"> </w:t>
      </w:r>
      <w:ins w:id="47" w:author="Pinheiro Da Silva, Paulo" w:date="2012-08-07T16:03:00Z">
        <w:r>
          <w:t xml:space="preserve">through a collection of OGC </w:t>
        </w:r>
        <w:del w:id="48" w:author="Karl Benedict" w:date="2012-08-08T08:09:00Z">
          <w:r>
            <w:delText>WMS</w:delText>
          </w:r>
        </w:del>
      </w:ins>
      <w:ins w:id="49" w:author="Karl Benedict" w:date="2012-08-08T08:09:00Z">
        <w:r>
          <w:t>Web Coverage Service</w:t>
        </w:r>
      </w:ins>
      <w:ins w:id="50" w:author="Pinheiro Da Silva, Paulo" w:date="2012-08-07T16:03:00Z">
        <w:r>
          <w:t xml:space="preserve">s </w:t>
        </w:r>
      </w:ins>
      <w:r>
        <w:t xml:space="preserve">into </w:t>
      </w:r>
      <w:proofErr w:type="spellStart"/>
      <w:r>
        <w:t>Lifemapper</w:t>
      </w:r>
      <w:proofErr w:type="spellEnd"/>
      <w:r>
        <w:t>. In turn, this integration will enable new modeling of complex factors associated with biotic change such as health and infectious disease, that depend not only on climate change and species distributions, but also on other human/environmental interactions.</w:t>
      </w:r>
    </w:p>
    <w:p w:rsidR="0072259D" w:rsidRDefault="0072259D">
      <w:pPr>
        <w:rPr>
          <w:ins w:id="51" w:author="Pinheiro Da Silva, Paulo" w:date="2012-08-07T16:11:00Z"/>
        </w:rPr>
      </w:pPr>
      <w:ins w:id="52" w:author="Pinheiro Da Silva, Paulo" w:date="2012-08-07T16:07:00Z">
        <w:r>
          <w:t xml:space="preserve">In this presentation we discuss the </w:t>
        </w:r>
      </w:ins>
      <w:ins w:id="53" w:author="Pinheiro Da Silva, Paulo" w:date="2012-08-07T16:05:00Z">
        <w:del w:id="54" w:author="Deana Pennington" w:date="2012-08-08T08:43:00Z">
          <w:r w:rsidDel="00FD33D2">
            <w:delText>I</w:delText>
          </w:r>
        </w:del>
      </w:ins>
      <w:ins w:id="55" w:author="Deana Pennington" w:date="2012-08-08T08:43:00Z">
        <w:r w:rsidR="00FD33D2">
          <w:t>i</w:t>
        </w:r>
      </w:ins>
      <w:ins w:id="56" w:author="Pinheiro Da Silva, Paulo" w:date="2012-08-07T16:05:00Z">
        <w:r>
          <w:t xml:space="preserve">ntegration </w:t>
        </w:r>
      </w:ins>
      <w:ins w:id="57" w:author="Deana Pennington" w:date="2012-08-08T08:43:00Z">
        <w:r w:rsidR="00FD33D2">
          <w:t>of</w:t>
        </w:r>
      </w:ins>
      <w:ins w:id="58" w:author="Pinheiro Da Silva, Paulo" w:date="2012-08-07T16:05:00Z">
        <w:del w:id="59" w:author="Deana Pennington" w:date="2012-08-08T08:43:00Z">
          <w:r w:rsidDel="00FD33D2">
            <w:delText>between</w:delText>
          </w:r>
        </w:del>
        <w:r>
          <w:t xml:space="preserve"> </w:t>
        </w:r>
      </w:ins>
      <w:proofErr w:type="spellStart"/>
      <w:r>
        <w:t>Lifemapper</w:t>
      </w:r>
      <w:proofErr w:type="spellEnd"/>
      <w:r>
        <w:t xml:space="preserve"> and EDAC</w:t>
      </w:r>
      <w:ins w:id="60" w:author="Deana Pennington" w:date="2012-08-08T08:43:00Z">
        <w:r w:rsidR="00FD33D2">
          <w:t xml:space="preserve"> data and model </w:t>
        </w:r>
        <w:proofErr w:type="spellStart"/>
        <w:r w:rsidR="00FD33D2">
          <w:t>Services</w:t>
        </w:r>
      </w:ins>
      <w:ins w:id="61" w:author="Pinheiro Da Silva, Paulo" w:date="2012-08-07T16:07:00Z">
        <w:del w:id="62" w:author="Deana Pennington" w:date="2012-08-08T08:43:00Z">
          <w:r w:rsidDel="00FD33D2">
            <w:delText xml:space="preserve">, which </w:delText>
          </w:r>
        </w:del>
      </w:ins>
      <w:del w:id="63" w:author="Deana Pennington" w:date="2012-08-08T08:43:00Z">
        <w:r w:rsidDel="00FD33D2">
          <w:delText xml:space="preserve"> </w:delText>
        </w:r>
      </w:del>
      <w:ins w:id="64" w:author="Pinheiro Da Silva, Paulo" w:date="2012-08-07T16:05:00Z">
        <w:r>
          <w:t>is</w:t>
        </w:r>
        <w:proofErr w:type="spellEnd"/>
        <w:r>
          <w:t xml:space="preserve"> provided by a </w:t>
        </w:r>
      </w:ins>
      <w:del w:id="65" w:author="Pinheiro Da Silva, Paulo" w:date="2012-08-07T16:05:00Z">
        <w:r>
          <w:delText xml:space="preserve">however were developed independently and so in order to facilitate the communication between these two systems, we required the need for a </w:delText>
        </w:r>
      </w:del>
      <w:r>
        <w:t xml:space="preserve">third party semantic system, known as </w:t>
      </w:r>
      <w:proofErr w:type="spellStart"/>
      <w:r>
        <w:t>VisKo</w:t>
      </w:r>
      <w:proofErr w:type="spellEnd"/>
      <w:r>
        <w:t xml:space="preserve">, to (1) translate </w:t>
      </w:r>
      <w:del w:id="66" w:author="Pinheiro Da Silva, Paulo" w:date="2012-08-07T16:05:00Z">
        <w:r>
          <w:delText xml:space="preserve">the </w:delText>
        </w:r>
      </w:del>
      <w:proofErr w:type="spellStart"/>
      <w:r>
        <w:t>Lifemapper</w:t>
      </w:r>
      <w:proofErr w:type="spellEnd"/>
      <w:r>
        <w:t xml:space="preserve"> data requirements to EDAC service invocations and (2) pipe the data output from EDAC into </w:t>
      </w:r>
      <w:proofErr w:type="spellStart"/>
      <w:r>
        <w:t>Lifemapper</w:t>
      </w:r>
      <w:proofErr w:type="spellEnd"/>
      <w:r>
        <w:t xml:space="preserve">. </w:t>
      </w:r>
      <w:proofErr w:type="spellStart"/>
      <w:r>
        <w:t>VisKo</w:t>
      </w:r>
      <w:proofErr w:type="spellEnd"/>
      <w:r>
        <w:t xml:space="preserve"> is supported by a knowledge base of web service descriptions that contains information about interface requirements as well as invocation details, including service parameters. </w:t>
      </w:r>
      <w:proofErr w:type="spellStart"/>
      <w:ins w:id="67" w:author="Pinheiro Da Silva, Paulo" w:date="2012-08-07T16:08:00Z">
        <w:r>
          <w:t>VisKo</w:t>
        </w:r>
      </w:ins>
      <w:proofErr w:type="spellEnd"/>
      <w:del w:id="68" w:author="Pinheiro Da Silva, Paulo" w:date="2012-08-07T16:08:00Z">
        <w:r>
          <w:delText>With this</w:delText>
        </w:r>
      </w:del>
      <w:r>
        <w:t xml:space="preserve"> </w:t>
      </w:r>
      <w:del w:id="69" w:author="Pinheiro Da Silva, Paulo" w:date="2012-08-07T16:09:00Z">
        <w:r>
          <w:delText>knowledge</w:delText>
        </w:r>
      </w:del>
      <w:proofErr w:type="spellStart"/>
      <w:ins w:id="70" w:author="Pinheiro Da Silva, Paulo" w:date="2012-08-07T16:09:00Z">
        <w:r>
          <w:t>ontologies</w:t>
        </w:r>
        <w:proofErr w:type="spellEnd"/>
        <w:r>
          <w:t xml:space="preserve"> are </w:t>
        </w:r>
      </w:ins>
      <w:ins w:id="71" w:author="Pinheiro Da Silva, Paulo" w:date="2012-08-07T16:08:00Z">
        <w:r>
          <w:t xml:space="preserve">designed to capture </w:t>
        </w:r>
      </w:ins>
      <w:ins w:id="72" w:author="Pinheiro Da Silva, Paulo" w:date="2012-08-07T16:09:00Z">
        <w:r>
          <w:t xml:space="preserve">the knowledge required by the system </w:t>
        </w:r>
      </w:ins>
      <w:del w:id="73" w:author="Pinheiro Da Silva, Paulo" w:date="2012-08-07T16:10:00Z">
        <w:r>
          <w:delText>, VisKo is able</w:delText>
        </w:r>
      </w:del>
      <w:r>
        <w:t xml:space="preserve"> to orchestrate and execute service pipelines that perform </w:t>
      </w:r>
      <w:ins w:id="74" w:author="Pinheiro Da Silva, Paulo" w:date="2012-08-07T16:10:00Z">
        <w:r>
          <w:t xml:space="preserve">scientist’s </w:t>
        </w:r>
      </w:ins>
      <w:del w:id="75" w:author="Pinheiro Da Silva, Paulo" w:date="2012-08-07T16:10:00Z">
        <w:r>
          <w:delText>some</w:delText>
        </w:r>
      </w:del>
      <w:r>
        <w:t xml:space="preserve"> required computation</w:t>
      </w:r>
      <w:ins w:id="76" w:author="Pinheiro Da Silva, Paulo" w:date="2012-08-07T16:10:00Z">
        <w:r>
          <w:t xml:space="preserve">. </w:t>
        </w:r>
      </w:ins>
      <w:del w:id="77" w:author="Pinheiro Da Silva, Paulo" w:date="2012-08-07T16:10:00Z">
        <w:r>
          <w:delText xml:space="preserve">, so long as the required computation can be expressed in the form of a VisKo query. </w:delText>
        </w:r>
      </w:del>
    </w:p>
    <w:p w:rsidR="0072259D" w:rsidRDefault="0072259D">
      <w:pPr>
        <w:rPr>
          <w:del w:id="78" w:author="Pinheiro Da Silva, Paulo" w:date="2012-08-07T16:11:00Z"/>
        </w:rPr>
      </w:pPr>
      <w:del w:id="79" w:author="Pinheiro Da Silva, Paulo" w:date="2012-08-07T16:11:00Z">
        <w:r>
          <w:delText>We expect VisKo to orchestrate and execute pipelines that move relevant data hosted at EDAC to modeling algorithms hosted by Lifemapper.</w:delText>
        </w:r>
      </w:del>
    </w:p>
    <w:p w:rsidR="0072259D" w:rsidRDefault="0072259D">
      <w:pPr>
        <w:rPr>
          <w:rFonts w:ascii="Times New Roman" w:eastAsia="Times New Roman" w:hAnsi="Times New Roman"/>
          <w:color w:val="auto"/>
          <w:sz w:val="20"/>
          <w:lang w:val="en-US" w:eastAsia="en-US" w:bidi="x-none"/>
        </w:rPr>
      </w:pPr>
      <w:ins w:id="80" w:author="Pinheiro Da Silva, Paulo" w:date="2012-08-07T16:11:00Z">
        <w:r>
          <w:t xml:space="preserve">The ELSEWEB project also aims to expand </w:t>
        </w:r>
      </w:ins>
      <w:del w:id="81" w:author="Pinheiro Da Silva, Paulo" w:date="2012-08-07T16:11:00Z">
        <w:r>
          <w:delText>However,</w:delText>
        </w:r>
      </w:del>
      <w:r>
        <w:t xml:space="preserve"> </w:t>
      </w:r>
      <w:proofErr w:type="spellStart"/>
      <w:r>
        <w:t>VisKo</w:t>
      </w:r>
      <w:ins w:id="82" w:author="Pinheiro Da Silva, Paulo" w:date="2012-08-07T16:12:00Z">
        <w:r>
          <w:t>’s</w:t>
        </w:r>
        <w:proofErr w:type="spellEnd"/>
        <w:r>
          <w:t xml:space="preserve"> original goal of building </w:t>
        </w:r>
      </w:ins>
      <w:del w:id="83" w:author="Pinheiro Da Silva, Paulo" w:date="2012-08-07T16:12:00Z">
        <w:r>
          <w:delText xml:space="preserve"> was initially developed to construct </w:delText>
        </w:r>
      </w:del>
      <w:r>
        <w:t>visualization pipelines</w:t>
      </w:r>
      <w:del w:id="84" w:author="Pinheiro Da Silva, Paulo" w:date="2012-08-07T16:12:00Z">
        <w:r>
          <w:delText>, in which the only knowledge needed was a description of services in terms of input/output format and data types, such as 2DPoints and 3DGrids</w:delText>
        </w:r>
      </w:del>
      <w:ins w:id="85" w:author="Pinheiro Da Silva, Paulo" w:date="2012-08-07T16:12:00Z">
        <w:r>
          <w:t xml:space="preserve"> into a framework that can also handle data analytics</w:t>
        </w:r>
      </w:ins>
      <w:r>
        <w:t xml:space="preserve">.  </w:t>
      </w:r>
      <w:ins w:id="86" w:author="Pinheiro Da Silva, Paulo" w:date="2012-08-07T16:13:00Z">
        <w:r>
          <w:t>For example, ED</w:t>
        </w:r>
        <w:del w:id="87" w:author="Karl Benedict" w:date="2012-08-08T08:15:00Z">
          <w:r>
            <w:delText>CA</w:delText>
          </w:r>
        </w:del>
      </w:ins>
      <w:ins w:id="88" w:author="Karl Benedict" w:date="2012-08-08T08:15:00Z">
        <w:r>
          <w:t>AC</w:t>
        </w:r>
      </w:ins>
      <w:ins w:id="89" w:author="Pinheiro Da Silva, Paulo" w:date="2012-08-07T16:13:00Z">
        <w:r>
          <w:t xml:space="preserve">’s </w:t>
        </w:r>
      </w:ins>
      <w:del w:id="90" w:author="Pinheiro Da Silva, Paulo" w:date="2012-08-07T16:13:00Z">
        <w:r>
          <w:delText>The</w:delText>
        </w:r>
      </w:del>
      <w:r>
        <w:t xml:space="preserve"> OGC services provide</w:t>
      </w:r>
      <w:ins w:id="91" w:author="Pinheiro Da Silva, Paulo" w:date="2012-08-07T16:13:00Z">
        <w:r>
          <w:t xml:space="preserve"> </w:t>
        </w:r>
      </w:ins>
      <w:del w:id="92" w:author="Pinheiro Da Silva, Paulo" w:date="2012-08-07T16:13:00Z">
        <w:r>
          <w:delText xml:space="preserve">d by EDAC contain </w:delText>
        </w:r>
      </w:del>
      <w:r>
        <w:t>a</w:t>
      </w:r>
      <w:del w:id="93" w:author="Pinheiro Da Silva, Paulo" w:date="2012-08-07T16:14:00Z">
        <w:r>
          <w:delText xml:space="preserve"> much</w:delText>
        </w:r>
      </w:del>
      <w:r>
        <w:t xml:space="preserve"> rich</w:t>
      </w:r>
      <w:del w:id="94" w:author="Pinheiro Da Silva, Paulo" w:date="2012-08-07T16:14:00Z">
        <w:r>
          <w:delText>er</w:delText>
        </w:r>
      </w:del>
      <w:r>
        <w:t xml:space="preserve"> set of information </w:t>
      </w:r>
      <w:del w:id="95" w:author="Pinheiro Da Silva, Paulo" w:date="2012-08-07T16:14:00Z">
        <w:r>
          <w:delText xml:space="preserve">than just data type and format and include information </w:delText>
        </w:r>
      </w:del>
      <w:r>
        <w:t>about spatial and temporal coverage, as well as</w:t>
      </w:r>
      <w:ins w:id="96" w:author="Pinheiro Da Silva, Paulo" w:date="2012-08-07T16:14:00Z">
        <w:r>
          <w:t xml:space="preserve"> </w:t>
        </w:r>
      </w:ins>
      <w:del w:id="97" w:author="Pinheiro Da Silva, Paulo" w:date="2012-08-07T16:14:00Z">
        <w:r>
          <w:delText xml:space="preserve"> more </w:delText>
        </w:r>
      </w:del>
      <w:r>
        <w:t xml:space="preserve">semantic descriptions of the data, such as cloud or aerosol. Because </w:t>
      </w:r>
      <w:del w:id="98" w:author="Pinheiro Da Silva, Paulo" w:date="2012-08-07T16:14:00Z">
        <w:r>
          <w:delText xml:space="preserve">much of </w:delText>
        </w:r>
      </w:del>
      <w:r>
        <w:t xml:space="preserve">this additional </w:t>
      </w:r>
      <w:ins w:id="99" w:author="Pinheiro Da Silva, Paulo" w:date="2012-08-07T16:15:00Z">
        <w:r>
          <w:t>knowledge</w:t>
        </w:r>
      </w:ins>
      <w:del w:id="100" w:author="Pinheiro Da Silva, Paulo" w:date="2012-08-07T16:15:00Z">
        <w:r>
          <w:delText>information</w:delText>
        </w:r>
      </w:del>
      <w:r>
        <w:t xml:space="preserve"> is relevant when deciding what data can be fed to </w:t>
      </w:r>
      <w:proofErr w:type="spellStart"/>
      <w:r>
        <w:t>Lifemapper</w:t>
      </w:r>
      <w:proofErr w:type="spellEnd"/>
      <w:r>
        <w:t xml:space="preserve">, </w:t>
      </w:r>
      <w:proofErr w:type="spellStart"/>
      <w:ins w:id="101" w:author="Pinheiro Da Silva, Paulo" w:date="2012-08-07T16:15:00Z">
        <w:r>
          <w:t>VisKo</w:t>
        </w:r>
        <w:proofErr w:type="spellEnd"/>
        <w:r>
          <w:t xml:space="preserve"> is set </w:t>
        </w:r>
      </w:ins>
      <w:del w:id="102" w:author="Pinheiro Da Silva, Paulo" w:date="2012-08-07T16:15:00Z">
        <w:r>
          <w:delText>we need</w:delText>
        </w:r>
      </w:del>
      <w:r>
        <w:t xml:space="preserve"> to translate </w:t>
      </w:r>
      <w:del w:id="103" w:author="Pinheiro Da Silva, Paulo" w:date="2012-08-07T16:15:00Z">
        <w:r>
          <w:delText xml:space="preserve">the </w:delText>
        </w:r>
      </w:del>
      <w:r>
        <w:t xml:space="preserve">OGC </w:t>
      </w:r>
      <w:del w:id="104" w:author="Karl Benedict" w:date="2012-08-08T08:16:00Z">
        <w:r>
          <w:delText>descriptions</w:delText>
        </w:r>
      </w:del>
      <w:ins w:id="105" w:author="Karl Benedict" w:date="2012-08-08T08:16:00Z">
        <w:r>
          <w:t>service metadata</w:t>
        </w:r>
      </w:ins>
      <w:r>
        <w:t xml:space="preserve"> into semantic content that </w:t>
      </w:r>
      <w:proofErr w:type="spellStart"/>
      <w:r>
        <w:t>VisKo</w:t>
      </w:r>
      <w:proofErr w:type="spellEnd"/>
      <w:r>
        <w:t xml:space="preserve"> can </w:t>
      </w:r>
      <w:ins w:id="106" w:author="Pinheiro Da Silva, Paulo" w:date="2012-08-07T16:15:00Z">
        <w:del w:id="107" w:author="Karl Benedict" w:date="2012-08-08T08:16:00Z">
          <w:r>
            <w:delText xml:space="preserve">then </w:delText>
          </w:r>
        </w:del>
      </w:ins>
      <w:r>
        <w:t xml:space="preserve">use to reason with and match up the right EDAC OGC services with the right </w:t>
      </w:r>
      <w:proofErr w:type="spellStart"/>
      <w:r>
        <w:t>Lifemapper</w:t>
      </w:r>
      <w:proofErr w:type="spellEnd"/>
      <w:r>
        <w:t xml:space="preserve"> modeling services.</w:t>
      </w:r>
    </w:p>
    <w:sectPr w:rsidR="0072259D">
      <w:headerReference w:type="even" r:id="rId7"/>
      <w:headerReference w:type="default" r:id="rId8"/>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5D6" w:rsidRDefault="001F55D6">
      <w:pPr>
        <w:spacing w:after="0" w:line="240" w:lineRule="auto"/>
      </w:pPr>
      <w:r>
        <w:separator/>
      </w:r>
    </w:p>
  </w:endnote>
  <w:endnote w:type="continuationSeparator" w:id="0">
    <w:p w:rsidR="001F55D6" w:rsidRDefault="001F5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ヒラギノ角ゴ Pro W3">
    <w:charset w:val="00"/>
    <w:family w:val="roman"/>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59D" w:rsidRDefault="0072259D">
    <w:pPr>
      <w:pStyle w:val="FreeForm"/>
      <w:rPr>
        <w:rFonts w:ascii="Times New Roman" w:eastAsia="Times New Roman" w:hAnsi="Times New Roman"/>
        <w:color w:val="auto"/>
        <w:sz w:val="20"/>
        <w:lang w:val="en-US" w:eastAsia="en-US" w:bidi="x-no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59D" w:rsidRDefault="0072259D">
    <w:pPr>
      <w:pStyle w:val="FreeForm"/>
      <w:rPr>
        <w:rFonts w:ascii="Times New Roman" w:eastAsia="Times New Roman" w:hAnsi="Times New Roman"/>
        <w:color w:val="auto"/>
        <w:sz w:val="20"/>
        <w:lang w:val="en-US" w:eastAsia="en-US" w:bidi="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5D6" w:rsidRDefault="001F55D6">
      <w:pPr>
        <w:spacing w:after="0" w:line="240" w:lineRule="auto"/>
      </w:pPr>
      <w:r>
        <w:separator/>
      </w:r>
    </w:p>
  </w:footnote>
  <w:footnote w:type="continuationSeparator" w:id="0">
    <w:p w:rsidR="001F55D6" w:rsidRDefault="001F55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59D" w:rsidRDefault="0072259D">
    <w:pPr>
      <w:pStyle w:val="FreeForm"/>
      <w:rPr>
        <w:rFonts w:ascii="Times New Roman" w:eastAsia="Times New Roman" w:hAnsi="Times New Roman"/>
        <w:color w:val="auto"/>
        <w:sz w:val="20"/>
        <w:lang w:val="en-US" w:eastAsia="en-US" w:bidi="x-no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59D" w:rsidRDefault="0072259D">
    <w:pPr>
      <w:pStyle w:val="FreeForm"/>
      <w:rPr>
        <w:rFonts w:ascii="Times New Roman" w:eastAsia="Times New Roman" w:hAnsi="Times New Roman"/>
        <w:color w:val="auto"/>
        <w:sz w:val="20"/>
        <w:lang w:val="en-US" w:eastAsia="en-US" w:bidi="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trackRevision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A45"/>
    <w:rsid w:val="001F55D6"/>
    <w:rsid w:val="00430A45"/>
    <w:rsid w:val="0072259D"/>
    <w:rsid w:val="00997BD4"/>
    <w:rsid w:val="00FD3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spacing w:after="200" w:line="276" w:lineRule="auto"/>
    </w:pPr>
    <w:rPr>
      <w:rFonts w:ascii="Calibri" w:eastAsia="ヒラギノ角ゴ Pro W3" w:hAnsi="Calibri"/>
      <w:color w:val="000000"/>
      <w:sz w:val="22"/>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FreeForm">
    <w:name w:val="Free Form"/>
    <w:pPr>
      <w:spacing w:after="200" w:line="276" w:lineRule="auto"/>
    </w:pPr>
    <w:rPr>
      <w:rFonts w:ascii="Calibri" w:eastAsia="ヒラギノ角ゴ Pro W3" w:hAnsi="Calibri"/>
      <w:color w:val="000000"/>
      <w:sz w:val="22"/>
    </w:rPr>
  </w:style>
  <w:style w:type="paragraph" w:styleId="BalloonText">
    <w:name w:val="Balloon Text"/>
    <w:basedOn w:val="Normal"/>
    <w:link w:val="BalloonTextChar"/>
    <w:locked/>
    <w:rsid w:val="00430A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30A45"/>
    <w:rPr>
      <w:rFonts w:ascii="Tahoma" w:eastAsia="ヒラギノ角ゴ Pro W3"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spacing w:after="200" w:line="276" w:lineRule="auto"/>
    </w:pPr>
    <w:rPr>
      <w:rFonts w:ascii="Calibri" w:eastAsia="ヒラギノ角ゴ Pro W3" w:hAnsi="Calibri"/>
      <w:color w:val="000000"/>
      <w:sz w:val="22"/>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FreeForm">
    <w:name w:val="Free Form"/>
    <w:pPr>
      <w:spacing w:after="200" w:line="276" w:lineRule="auto"/>
    </w:pPr>
    <w:rPr>
      <w:rFonts w:ascii="Calibri" w:eastAsia="ヒラギノ角ゴ Pro W3" w:hAnsi="Calibri"/>
      <w:color w:val="000000"/>
      <w:sz w:val="22"/>
    </w:rPr>
  </w:style>
  <w:style w:type="paragraph" w:styleId="BalloonText">
    <w:name w:val="Balloon Text"/>
    <w:basedOn w:val="Normal"/>
    <w:link w:val="BalloonTextChar"/>
    <w:locked/>
    <w:rsid w:val="00430A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30A45"/>
    <w:rPr>
      <w:rFonts w:ascii="Tahoma" w:eastAsia="ヒラギノ角ゴ Pro W3"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dc:creator>
  <cp:lastModifiedBy>Nick</cp:lastModifiedBy>
  <cp:revision>2</cp:revision>
  <dcterms:created xsi:type="dcterms:W3CDTF">2013-08-06T00:12:00Z</dcterms:created>
  <dcterms:modified xsi:type="dcterms:W3CDTF">2013-08-06T00:12:00Z</dcterms:modified>
</cp:coreProperties>
</file>